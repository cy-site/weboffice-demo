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hello wor</w:t>
      </w:r>
      <w:del w:id="0" w:author="东方不败" w:date="2021-04-01T14:53:39Z">
        <w:r>
          <w:rPr>
            <w:rFonts w:hint="default"/>
            <w:lang w:eastAsia="zh-CN"/>
          </w:rPr>
          <w:delText>ld</w:delText>
        </w:r>
      </w:del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te</w:t>
      </w:r>
      <w:del w:id="1" w:author="东方不败" w:date="2021-04-01T14:53:44Z">
        <w:bookmarkStart w:id="0" w:name="_GoBack"/>
        <w:bookmarkEnd w:id="0"/>
        <w:r>
          <w:rPr>
            <w:rFonts w:hint="default"/>
            <w:lang w:eastAsia="zh-CN"/>
          </w:rPr>
          <w:delText>s</w:delText>
        </w:r>
      </w:del>
      <w:r>
        <w:rPr>
          <w:rFonts w:hint="default"/>
          <w:lang w:eastAsia="zh-CN"/>
        </w:rPr>
        <w:t>t</w:t>
      </w:r>
    </w:p>
    <w:p>
      <w:pPr>
        <w:rPr>
          <w:rFonts w:hint="default"/>
          <w:lang w:eastAsia="zh-CN"/>
        </w:rPr>
      </w:pPr>
    </w:p>
    <w:p>
      <w:pPr>
        <w:rPr>
          <w:ins w:id="2" w:author="东方不败" w:date="2021-04-01T14:53:31Z"/>
          <w:rFonts w:hint="default"/>
          <w:lang w:eastAsia="zh-CN"/>
        </w:rPr>
      </w:pPr>
    </w:p>
    <w:p>
      <w:pPr>
        <w:rPr>
          <w:rFonts w:hint="default"/>
          <w:lang w:val="en-US" w:eastAsia="zh-CN"/>
        </w:rPr>
      </w:pPr>
      <w:ins w:id="3" w:author="东方不败" w:date="2021-04-01T14:53:36Z">
        <w:r>
          <w:rPr>
            <w:rFonts w:hint="eastAsia"/>
            <w:lang w:val="en-US" w:eastAsia="zh-CN"/>
          </w:rPr>
          <w:t>特斯特</w:t>
        </w:r>
      </w:ins>
      <w:ins w:id="4" w:author="东方不败" w:date="2021-04-01T14:53:37Z">
        <w:r>
          <w:rPr>
            <w:rFonts w:hint="eastAsia"/>
            <w:lang w:val="en-US" w:eastAsia="zh-CN"/>
          </w:rPr>
          <w:t xml:space="preserve">  </w:t>
        </w:r>
      </w:ins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东方不败">
    <w15:presenceInfo w15:providerId="None" w15:userId="东方不败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5FCDA8"/>
    <w:rsid w:val="16FEDDC6"/>
    <w:rsid w:val="1D6B20F5"/>
    <w:rsid w:val="2D820907"/>
    <w:rsid w:val="2F8D5AEE"/>
    <w:rsid w:val="36FC4167"/>
    <w:rsid w:val="475F4F66"/>
    <w:rsid w:val="4D874B15"/>
    <w:rsid w:val="4FFFDA54"/>
    <w:rsid w:val="603EE2F7"/>
    <w:rsid w:val="674E043E"/>
    <w:rsid w:val="6F74B1A3"/>
    <w:rsid w:val="70EA6F9F"/>
    <w:rsid w:val="769EFA2D"/>
    <w:rsid w:val="7B381970"/>
    <w:rsid w:val="7CF734E6"/>
    <w:rsid w:val="7D6F0F96"/>
    <w:rsid w:val="7DFE03DB"/>
    <w:rsid w:val="7ECFB3A9"/>
    <w:rsid w:val="7FEDFD4B"/>
    <w:rsid w:val="BFC37BBB"/>
    <w:rsid w:val="CF7F0144"/>
    <w:rsid w:val="DCBFB98D"/>
    <w:rsid w:val="EBED2860"/>
    <w:rsid w:val="EFEB7906"/>
    <w:rsid w:val="FAB2D76A"/>
    <w:rsid w:val="FEE72641"/>
    <w:rsid w:val="FF99B949"/>
    <w:rsid w:val="FFDDB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Office_11.8.2.10229_F1E327BC-269C-435d-A152-05C5408002CA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2021-03-18T01:57:00Z</dcterms:created>
  <dc:creator>qiaolei</dc:creator>
  <cp:lastModifiedBy>东方不败</cp:lastModifiedBy>
  <dcterms:modified xsi:type="dcterms:W3CDTF">2021-04-01T06:53:45Z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2052-11.8.2.10229</vt:lpwstr>
  </property>
</Properties>
</file>